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2C" w:rsidRDefault="008F5D99">
      <w:r>
        <w:t>This is the title.</w:t>
      </w:r>
    </w:p>
    <w:p w:rsidR="008F5D99" w:rsidRDefault="008F5D99">
      <w:ins w:id="0" w:author="Hans Schenker" w:date="2015-11-06T10:57:00Z">
        <w:r>
          <w:t>This is text after Track Changes menu is activated.</w:t>
        </w:r>
      </w:ins>
      <w:bookmarkStart w:id="1" w:name="_GoBack"/>
      <w:bookmarkEnd w:id="1"/>
    </w:p>
    <w:sectPr w:rsidR="008F5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93B"/>
    <w:rsid w:val="00626A2C"/>
    <w:rsid w:val="008F5D99"/>
    <w:rsid w:val="00B6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62</Characters>
  <Application>Microsoft Office Word</Application>
  <DocSecurity>0</DocSecurity>
  <Lines>1</Lines>
  <Paragraphs>1</Paragraphs>
  <ScaleCrop>false</ScaleCrop>
  <Company>Hewlett-Packard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Schenker</dc:creator>
  <cp:lastModifiedBy>Hans Schenker</cp:lastModifiedBy>
  <cp:revision>2</cp:revision>
  <dcterms:created xsi:type="dcterms:W3CDTF">2015-11-06T09:53:00Z</dcterms:created>
  <dcterms:modified xsi:type="dcterms:W3CDTF">2015-11-06T09:57:00Z</dcterms:modified>
</cp:coreProperties>
</file>